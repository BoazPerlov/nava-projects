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04BE" w14:textId="7D9723E2" w:rsidR="005E4EA0" w:rsidRDefault="007E2D3C" w:rsidP="00C16D2C">
      <w:pPr>
        <w:rPr>
          <w:sz w:val="36"/>
          <w:szCs w:val="36"/>
        </w:rPr>
      </w:pPr>
      <w:r>
        <w:rPr>
          <w:sz w:val="36"/>
          <w:szCs w:val="36"/>
        </w:rPr>
        <w:t>Many years ago,</w:t>
      </w:r>
      <w:r w:rsidR="005E4EA0" w:rsidRPr="005E4EA0">
        <w:rPr>
          <w:sz w:val="36"/>
          <w:szCs w:val="36"/>
        </w:rPr>
        <w:t xml:space="preserve"> there were two dinosaurs</w:t>
      </w:r>
      <w:r w:rsidR="006B7629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EE32FF">
        <w:rPr>
          <w:sz w:val="36"/>
          <w:szCs w:val="36"/>
        </w:rPr>
        <w:t xml:space="preserve">expecting to </w:t>
      </w:r>
      <w:r w:rsidR="005E4EA0">
        <w:rPr>
          <w:sz w:val="36"/>
          <w:szCs w:val="36"/>
        </w:rPr>
        <w:t xml:space="preserve">become mummy </w:t>
      </w:r>
      <w:del w:id="0" w:author="Boaz P" w:date="2019-03-14T10:34:00Z">
        <w:r w:rsidR="005E4EA0" w:rsidDel="006403C9">
          <w:rPr>
            <w:sz w:val="36"/>
            <w:szCs w:val="36"/>
          </w:rPr>
          <w:delText>dinosaurs</w:delText>
        </w:r>
      </w:del>
      <w:ins w:id="1" w:author="Boaz P" w:date="2019-03-14T10:34:00Z">
        <w:r w:rsidR="006403C9">
          <w:rPr>
            <w:rFonts w:hint="cs"/>
            <w:sz w:val="36"/>
            <w:szCs w:val="36"/>
            <w:rtl/>
          </w:rPr>
          <w:t xml:space="preserve"> </w:t>
        </w:r>
      </w:ins>
      <w:ins w:id="2" w:author="Boaz P" w:date="2019-03-13T10:30:00Z">
        <w:r w:rsidR="00991120">
          <w:rPr>
            <w:sz w:val="36"/>
            <w:szCs w:val="36"/>
          </w:rPr>
          <w:t>mummies</w:t>
        </w:r>
      </w:ins>
      <w:r w:rsidR="006B7629">
        <w:rPr>
          <w:sz w:val="36"/>
          <w:szCs w:val="36"/>
        </w:rPr>
        <w:t>. A</w:t>
      </w:r>
      <w:r>
        <w:rPr>
          <w:sz w:val="36"/>
          <w:szCs w:val="36"/>
        </w:rPr>
        <w:t>s expected, they both were very happy and very excited.</w:t>
      </w:r>
    </w:p>
    <w:p w14:paraId="0FEA35ED" w14:textId="27236C23" w:rsidR="00EE32FF" w:rsidRDefault="00EE32FF" w:rsidP="005E4EA0">
      <w:pPr>
        <w:rPr>
          <w:sz w:val="36"/>
          <w:szCs w:val="36"/>
        </w:rPr>
      </w:pPr>
    </w:p>
    <w:p w14:paraId="19FDE0CB" w14:textId="3BC8B7C7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the big bellied</w:t>
      </w:r>
      <w:r w:rsidR="00F864B8">
        <w:rPr>
          <w:sz w:val="36"/>
          <w:szCs w:val="36"/>
        </w:rPr>
        <w:t xml:space="preserve"> </w:t>
      </w:r>
      <w:del w:id="3" w:author="Boaz P" w:date="2019-03-14T10:34:00Z">
        <w:r w:rsidR="00F864B8" w:rsidRPr="00991120" w:rsidDel="006403C9">
          <w:rPr>
            <w:sz w:val="36"/>
            <w:szCs w:val="36"/>
            <w:highlight w:val="yellow"/>
            <w:rPrChange w:id="4" w:author="Boaz P" w:date="2019-03-13T10:30:00Z">
              <w:rPr>
                <w:sz w:val="36"/>
                <w:szCs w:val="36"/>
              </w:rPr>
            </w:rPrChange>
          </w:rPr>
          <w:delText>mummy</w:delText>
        </w:r>
        <w:r w:rsidR="00F864B8" w:rsidDel="006403C9">
          <w:rPr>
            <w:sz w:val="36"/>
            <w:szCs w:val="36"/>
          </w:rPr>
          <w:delText xml:space="preserve"> </w:delText>
        </w:r>
      </w:del>
      <w:r>
        <w:rPr>
          <w:sz w:val="36"/>
          <w:szCs w:val="36"/>
        </w:rPr>
        <w:t>dinosaur would lay a very large egg</w:t>
      </w:r>
      <w:r w:rsidR="00F864B8">
        <w:rPr>
          <w:sz w:val="36"/>
          <w:szCs w:val="36"/>
        </w:rPr>
        <w:t>,</w:t>
      </w:r>
      <w:r>
        <w:rPr>
          <w:sz w:val="36"/>
          <w:szCs w:val="36"/>
        </w:rPr>
        <w:t xml:space="preserve"> while the small bellied </w:t>
      </w:r>
      <w:r w:rsidR="00F864B8" w:rsidRPr="00991120">
        <w:rPr>
          <w:sz w:val="36"/>
          <w:szCs w:val="36"/>
          <w:highlight w:val="yellow"/>
          <w:rPrChange w:id="5" w:author="Boaz P" w:date="2019-03-13T10:31:00Z">
            <w:rPr>
              <w:sz w:val="36"/>
              <w:szCs w:val="36"/>
            </w:rPr>
          </w:rPrChange>
        </w:rPr>
        <w:t>one</w:t>
      </w:r>
      <w:r w:rsidR="00F864B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would lay a tiny </w:t>
      </w:r>
      <w:r w:rsidR="00F864B8">
        <w:rPr>
          <w:sz w:val="36"/>
          <w:szCs w:val="36"/>
        </w:rPr>
        <w:t>egg</w:t>
      </w:r>
      <w:r>
        <w:rPr>
          <w:sz w:val="36"/>
          <w:szCs w:val="36"/>
        </w:rPr>
        <w:t>, but this is not what happened.</w:t>
      </w:r>
    </w:p>
    <w:p w14:paraId="754BC339" w14:textId="768D608F" w:rsidR="00EE32FF" w:rsidRDefault="00EE32FF" w:rsidP="00EE32FF">
      <w:pPr>
        <w:rPr>
          <w:sz w:val="36"/>
          <w:szCs w:val="36"/>
        </w:rPr>
      </w:pPr>
    </w:p>
    <w:p w14:paraId="28BE3BB9" w14:textId="6849348A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a big</w:t>
      </w:r>
      <w:r w:rsidR="00F864B8">
        <w:rPr>
          <w:sz w:val="36"/>
          <w:szCs w:val="36"/>
        </w:rPr>
        <w:t xml:space="preserve"> baby</w:t>
      </w:r>
      <w:r>
        <w:rPr>
          <w:sz w:val="36"/>
          <w:szCs w:val="36"/>
        </w:rPr>
        <w:t xml:space="preserve"> dinosaur would hatch from the large egg and a small</w:t>
      </w:r>
      <w:r w:rsidR="00F864B8">
        <w:rPr>
          <w:sz w:val="36"/>
          <w:szCs w:val="36"/>
        </w:rPr>
        <w:t xml:space="preserve"> baby</w:t>
      </w:r>
      <w:r>
        <w:rPr>
          <w:sz w:val="36"/>
          <w:szCs w:val="36"/>
        </w:rPr>
        <w:t xml:space="preserve"> dinosaur would hatch from the tiny one, but this is not what happened.</w:t>
      </w:r>
    </w:p>
    <w:p w14:paraId="165E664F" w14:textId="3E87A1D7" w:rsidR="00EE32FF" w:rsidRDefault="00EE32FF" w:rsidP="00EE32FF">
      <w:pPr>
        <w:rPr>
          <w:sz w:val="36"/>
          <w:szCs w:val="36"/>
        </w:rPr>
      </w:pPr>
    </w:p>
    <w:p w14:paraId="74589755" w14:textId="71E8771C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>You would expect that the tiny dinosaur would have a tiny</w:t>
      </w:r>
      <w:r w:rsidR="00F864B8">
        <w:rPr>
          <w:rFonts w:hint="cs"/>
          <w:sz w:val="36"/>
          <w:szCs w:val="36"/>
          <w:rtl/>
        </w:rPr>
        <w:t xml:space="preserve"> </w:t>
      </w:r>
      <w:r w:rsidR="00D00E19">
        <w:rPr>
          <w:sz w:val="36"/>
          <w:szCs w:val="36"/>
        </w:rPr>
        <w:t>soft</w:t>
      </w:r>
      <w:ins w:id="6" w:author="Boaz P" w:date="2019-03-14T10:36:00Z">
        <w:r w:rsidR="00217620">
          <w:rPr>
            <w:sz w:val="36"/>
            <w:szCs w:val="36"/>
          </w:rPr>
          <w:t xml:space="preserve"> </w:t>
        </w:r>
        <w:proofErr w:type="spellStart"/>
        <w:r w:rsidR="00217620">
          <w:rPr>
            <w:sz w:val="36"/>
            <w:szCs w:val="36"/>
          </w:rPr>
          <w:t>squicky</w:t>
        </w:r>
        <w:proofErr w:type="spellEnd"/>
        <w:r w:rsidR="00217620">
          <w:rPr>
            <w:sz w:val="36"/>
            <w:szCs w:val="36"/>
          </w:rPr>
          <w:t xml:space="preserve"> </w:t>
        </w:r>
      </w:ins>
      <w:bookmarkStart w:id="7" w:name="_GoBack"/>
      <w:bookmarkEnd w:id="7"/>
      <w:r w:rsidR="00D00E19">
        <w:rPr>
          <w:sz w:val="36"/>
          <w:szCs w:val="36"/>
        </w:rPr>
        <w:t xml:space="preserve"> roar</w:t>
      </w:r>
      <w:r>
        <w:rPr>
          <w:sz w:val="36"/>
          <w:szCs w:val="36"/>
        </w:rPr>
        <w:t>, while the big dinosaur would have a big</w:t>
      </w:r>
      <w:r w:rsidR="00F864B8">
        <w:rPr>
          <w:sz w:val="36"/>
          <w:szCs w:val="36"/>
        </w:rPr>
        <w:t xml:space="preserve"> </w:t>
      </w:r>
      <w:del w:id="8" w:author="Boaz P" w:date="2019-03-06T08:42:00Z">
        <w:r w:rsidR="00493078" w:rsidDel="00FF3A8D">
          <w:rPr>
            <w:sz w:val="36"/>
            <w:szCs w:val="36"/>
          </w:rPr>
          <w:delText xml:space="preserve"> </w:delText>
        </w:r>
      </w:del>
      <w:r w:rsidR="00D00E19">
        <w:rPr>
          <w:sz w:val="36"/>
          <w:szCs w:val="36"/>
        </w:rPr>
        <w:t>scary</w:t>
      </w:r>
      <w:ins w:id="9" w:author="Boaz P" w:date="2019-03-14T10:35:00Z">
        <w:r w:rsidR="006403C9">
          <w:rPr>
            <w:rFonts w:hint="cs"/>
            <w:sz w:val="36"/>
            <w:szCs w:val="36"/>
            <w:rtl/>
          </w:rPr>
          <w:t xml:space="preserve">/ </w:t>
        </w:r>
        <w:proofErr w:type="spellStart"/>
        <w:r w:rsidR="006403C9">
          <w:rPr>
            <w:sz w:val="36"/>
            <w:szCs w:val="36"/>
          </w:rPr>
          <w:t>feersom</w:t>
        </w:r>
      </w:ins>
      <w:proofErr w:type="spellEnd"/>
      <w:r w:rsidR="00D00E19">
        <w:rPr>
          <w:sz w:val="36"/>
          <w:szCs w:val="36"/>
        </w:rPr>
        <w:t xml:space="preserve"> roar</w:t>
      </w:r>
      <w:r>
        <w:rPr>
          <w:sz w:val="36"/>
          <w:szCs w:val="36"/>
        </w:rPr>
        <w:t>, but this is not what happened.</w:t>
      </w:r>
    </w:p>
    <w:p w14:paraId="36ECD7BC" w14:textId="371D0DA8" w:rsidR="00EE32FF" w:rsidRDefault="00EE32FF" w:rsidP="00EE32FF">
      <w:pPr>
        <w:rPr>
          <w:sz w:val="36"/>
          <w:szCs w:val="36"/>
        </w:rPr>
      </w:pPr>
    </w:p>
    <w:p w14:paraId="33AA88A2" w14:textId="036E67C2" w:rsidR="00EE32FF" w:rsidRDefault="00EE32FF" w:rsidP="00EE32FF">
      <w:pPr>
        <w:rPr>
          <w:sz w:val="36"/>
          <w:szCs w:val="36"/>
        </w:rPr>
      </w:pPr>
      <w:r>
        <w:rPr>
          <w:sz w:val="36"/>
          <w:szCs w:val="36"/>
        </w:rPr>
        <w:t xml:space="preserve">You would expect that the big </w:t>
      </w:r>
      <w:ins w:id="10" w:author="Boaz P" w:date="2019-03-14T10:35:00Z">
        <w:r w:rsidR="006403C9">
          <w:rPr>
            <w:sz w:val="36"/>
            <w:szCs w:val="36"/>
          </w:rPr>
          <w:t xml:space="preserve">baby </w:t>
        </w:r>
      </w:ins>
      <w:r>
        <w:rPr>
          <w:sz w:val="36"/>
          <w:szCs w:val="36"/>
        </w:rPr>
        <w:t>dinosaur would be brave and confident</w:t>
      </w:r>
      <w:r w:rsidR="00F864B8">
        <w:rPr>
          <w:sz w:val="36"/>
          <w:szCs w:val="36"/>
        </w:rPr>
        <w:t xml:space="preserve">, </w:t>
      </w:r>
      <w:r>
        <w:rPr>
          <w:sz w:val="36"/>
          <w:szCs w:val="36"/>
        </w:rPr>
        <w:t>while the small one would be fearful and shy</w:t>
      </w:r>
      <w:r w:rsidRPr="00EE32FF">
        <w:rPr>
          <w:sz w:val="36"/>
          <w:szCs w:val="36"/>
        </w:rPr>
        <w:t>,</w:t>
      </w:r>
      <w:r>
        <w:rPr>
          <w:sz w:val="36"/>
          <w:szCs w:val="36"/>
        </w:rPr>
        <w:t xml:space="preserve"> but this is not what happened.</w:t>
      </w:r>
    </w:p>
    <w:p w14:paraId="70A1AF02" w14:textId="7F8951E9" w:rsidR="00EE32FF" w:rsidRDefault="00EE32FF" w:rsidP="00EE32FF">
      <w:pPr>
        <w:rPr>
          <w:sz w:val="36"/>
          <w:szCs w:val="36"/>
        </w:rPr>
      </w:pPr>
    </w:p>
    <w:p w14:paraId="04DF6E99" w14:textId="32F946B0" w:rsidR="0025740A" w:rsidRDefault="00EE32FF" w:rsidP="0025740A">
      <w:pPr>
        <w:rPr>
          <w:sz w:val="36"/>
          <w:szCs w:val="36"/>
        </w:rPr>
      </w:pPr>
      <w:r>
        <w:rPr>
          <w:sz w:val="36"/>
          <w:szCs w:val="36"/>
        </w:rPr>
        <w:t xml:space="preserve">You would expect that the big dinosaur would eat </w:t>
      </w:r>
      <w:r w:rsidR="00D00E19">
        <w:rPr>
          <w:sz w:val="36"/>
          <w:szCs w:val="36"/>
        </w:rPr>
        <w:t>lots of food</w:t>
      </w:r>
      <w:r w:rsidR="0025740A">
        <w:rPr>
          <w:sz w:val="36"/>
          <w:szCs w:val="36"/>
        </w:rPr>
        <w:t xml:space="preserve"> while the little one would settle for small bites, but this is not what happened.</w:t>
      </w:r>
    </w:p>
    <w:p w14:paraId="521849D6" w14:textId="0AA28587" w:rsidR="00EE32FF" w:rsidRDefault="00EE32FF" w:rsidP="00EE32FF">
      <w:pPr>
        <w:rPr>
          <w:sz w:val="36"/>
          <w:szCs w:val="36"/>
        </w:rPr>
      </w:pPr>
    </w:p>
    <w:p w14:paraId="17E94A63" w14:textId="6BD7703C" w:rsidR="0025740A" w:rsidRDefault="0025740A" w:rsidP="00EE32FF">
      <w:pPr>
        <w:rPr>
          <w:sz w:val="36"/>
          <w:szCs w:val="36"/>
        </w:rPr>
      </w:pPr>
    </w:p>
    <w:p w14:paraId="468FD1A9" w14:textId="73B06CBA" w:rsidR="0025740A" w:rsidRDefault="0025740A" w:rsidP="0025740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You would expect that the big dinosaur would leave a big pile of poo, while the little one would </w:t>
      </w:r>
      <w:r w:rsidR="00D00E19">
        <w:rPr>
          <w:sz w:val="36"/>
          <w:szCs w:val="36"/>
        </w:rPr>
        <w:t>leave</w:t>
      </w:r>
      <w:r>
        <w:rPr>
          <w:sz w:val="36"/>
          <w:szCs w:val="36"/>
        </w:rPr>
        <w:t xml:space="preserve"> a small pile, but this is not what happened.</w:t>
      </w:r>
    </w:p>
    <w:p w14:paraId="42F99772" w14:textId="24BACE67" w:rsidR="0025740A" w:rsidRDefault="0025740A" w:rsidP="00EE32FF">
      <w:pPr>
        <w:rPr>
          <w:sz w:val="36"/>
          <w:szCs w:val="36"/>
        </w:rPr>
      </w:pPr>
    </w:p>
    <w:p w14:paraId="4BDFADF0" w14:textId="52480FC9" w:rsidR="00F864B8" w:rsidRDefault="0025740A" w:rsidP="00EE32FF">
      <w:pPr>
        <w:rPr>
          <w:sz w:val="36"/>
          <w:szCs w:val="36"/>
        </w:rPr>
      </w:pPr>
      <w:r>
        <w:rPr>
          <w:sz w:val="36"/>
          <w:szCs w:val="36"/>
        </w:rPr>
        <w:t xml:space="preserve">You would not expect that two dinosaurs so different from </w:t>
      </w:r>
      <w:r w:rsidR="00D00E19">
        <w:rPr>
          <w:sz w:val="36"/>
          <w:szCs w:val="36"/>
        </w:rPr>
        <w:t xml:space="preserve">one </w:t>
      </w:r>
      <w:r>
        <w:rPr>
          <w:sz w:val="36"/>
          <w:szCs w:val="36"/>
        </w:rPr>
        <w:t>other will become the best</w:t>
      </w:r>
      <w:r w:rsidR="00D00E19"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friends, </w:t>
      </w:r>
    </w:p>
    <w:p w14:paraId="0F2EE91F" w14:textId="24CF9DA6" w:rsidR="0025740A" w:rsidRDefault="0025740A" w:rsidP="00EE32FF">
      <w:pPr>
        <w:rPr>
          <w:sz w:val="36"/>
          <w:szCs w:val="36"/>
        </w:rPr>
      </w:pPr>
      <w:r>
        <w:rPr>
          <w:sz w:val="36"/>
          <w:szCs w:val="36"/>
        </w:rPr>
        <w:t>but this is just what happened.</w:t>
      </w:r>
    </w:p>
    <w:p w14:paraId="2D8D14EB" w14:textId="594D8D34" w:rsidR="0025740A" w:rsidRDefault="0025740A" w:rsidP="00EE32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C240239" w14:textId="77777777" w:rsidR="005E4EA0" w:rsidRPr="005E4EA0" w:rsidRDefault="005E4EA0" w:rsidP="005E4EA0">
      <w:pPr>
        <w:rPr>
          <w:sz w:val="36"/>
          <w:szCs w:val="36"/>
          <w:rtl/>
        </w:rPr>
      </w:pPr>
    </w:p>
    <w:sectPr w:rsidR="005E4EA0" w:rsidRPr="005E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az P">
    <w15:presenceInfo w15:providerId="Windows Live" w15:userId="d042a2890bcb8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3C"/>
    <w:rsid w:val="00217620"/>
    <w:rsid w:val="002334D8"/>
    <w:rsid w:val="0025740A"/>
    <w:rsid w:val="00493078"/>
    <w:rsid w:val="004A503F"/>
    <w:rsid w:val="005C7A3C"/>
    <w:rsid w:val="005E4EA0"/>
    <w:rsid w:val="006403C9"/>
    <w:rsid w:val="006B7629"/>
    <w:rsid w:val="007E2D3C"/>
    <w:rsid w:val="00991120"/>
    <w:rsid w:val="009B4A26"/>
    <w:rsid w:val="00C16D2C"/>
    <w:rsid w:val="00D00E19"/>
    <w:rsid w:val="00EE32FF"/>
    <w:rsid w:val="00F864B8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5F18"/>
  <w15:chartTrackingRefBased/>
  <w15:docId w15:val="{39B3EFED-D25F-4857-9154-0E95B1EF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7</cp:revision>
  <dcterms:created xsi:type="dcterms:W3CDTF">2019-03-05T19:06:00Z</dcterms:created>
  <dcterms:modified xsi:type="dcterms:W3CDTF">2019-03-14T10:36:00Z</dcterms:modified>
</cp:coreProperties>
</file>